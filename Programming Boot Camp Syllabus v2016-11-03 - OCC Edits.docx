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This course introduces core computer programming and database principles that are needed for web application development. Students are expected to complete several hands-on and portfolio projects and attend in class lectures, exam preparation, assessment and feedback sessions.</w:t>
      </w:r>
    </w:p>
    <w:p>
      <w:pPr>
        <w:pStyle w:val="Normal.0"/>
      </w:pPr>
      <w:r>
        <w:rPr>
          <w:rtl w:val="0"/>
        </w:rPr>
        <w:t>This course will be 12 weeks, conducted 8 hours per day</w:t>
      </w:r>
      <w:ins w:id="0" w:date="2016-11-04T13:21:00Z" w:author="Oslene Carrington">
        <w:r>
          <w:rPr>
            <w:rtl w:val="0"/>
          </w:rPr>
          <w:t xml:space="preserve"> </w:t>
        </w:r>
      </w:ins>
      <w:ins w:id="1" w:date="2016-11-04T13:21:00Z" w:author="Oslene Carrington">
        <w:r>
          <w:rPr>
            <w:color w:val="ff0000"/>
            <w:u w:color="ff0000"/>
            <w:rtl w:val="0"/>
            <w:lang w:val="en-US"/>
          </w:rPr>
          <w:t xml:space="preserve">(to clarify, the course is 6 hours per day.  The extra 2 hours is for studying, working on their projects and tutoring.  Tutoring would be conducted by York College C.S. student volunteers if/when available).  </w:t>
        </w:r>
      </w:ins>
      <w:del w:id="2" w:date="2016-11-04T13:22:00Z" w:author="Oslene Carrington">
        <w:r>
          <w:rPr>
            <w:rtl w:val="0"/>
          </w:rPr>
          <w:delText xml:space="preserve">, </w:delText>
        </w:r>
      </w:del>
      <w:r>
        <w:rPr>
          <w:rtl w:val="0"/>
        </w:rPr>
        <w:t>5 days per week (1 week introduction, 10 weeks of instruction, and 1 week of exam review/internship interviews preparation)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Tentative Course Start Date: Monday, February 6th, 2017</w:t>
      </w:r>
    </w:p>
    <w:p>
      <w:pPr>
        <w:pStyle w:val="Normal.0"/>
      </w:pPr>
      <w:r>
        <w:rPr>
          <w:rtl w:val="0"/>
        </w:rPr>
        <w:t>Tentative Course End Date:   Friday, May 12th, 2017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Expected Instructional Duration: 50 days (10 weeks * 5days/wk, which excludes holidays and Spring Recess)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Course Objectives</w:t>
      </w:r>
    </w:p>
    <w:p>
      <w:pPr>
        <w:pStyle w:val="Normal.0"/>
      </w:pPr>
      <w:r>
        <w:rPr>
          <w:rtl w:val="0"/>
        </w:rPr>
        <w:t>-----------------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During the course, the students will: 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Learn The Basics of How The World Wide Web Websites, and The Internet Work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Learn How to Build Static Websites using HTML5 and CSS3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Learn JavaScript for Web Developers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Learn The Basics of the JQuery library, written in Javascript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Learn How to Build Interactive Websites using HTML5, CSS3, Javascript, and JQuery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Learn the Fundamentals of the Java Programming Language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Learn the Fundamentals of Storing and Retrieving Data using Relational Databases and SQL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Learn How to Build Websites That Can Create, Read, Update, and Delete Data using HTML5, CSS3, Javascript, JQuery, Java and an Oracle SQL database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Learn How to Deploy Websites That They've Built So That They are Accessible to Everyone with an Internet Connection </w:t>
      </w:r>
    </w:p>
    <w:p>
      <w:pPr>
        <w:pStyle w:val="Normal.0"/>
        <w:rPr>
          <w:del w:id="3" w:date="2016-11-04T13:26:00Z" w:author="Oslene Carrington"/>
        </w:rPr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Students will also do a deep dive into Oracle SQL as preparation to take the Oracle SQL Fundamentals Exam (1Z0-061) after completion of the course.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ins w:id="4" w:date="2016-11-04T13:23:00Z" w:author="Oslene Carrington"/>
          <w:lang w:val="en-US"/>
        </w:rPr>
      </w:pPr>
      <w:ins w:id="5" w:date="2016-11-04T13:23:00Z" w:author="Oslene Carrington">
        <w:r>
          <w:rPr>
            <w:rtl w:val="0"/>
            <w:lang w:val="en-US"/>
          </w:rPr>
          <w:t xml:space="preserve">The (positive) results of the SQL Fundamentals exam would be a </w:t>
        </w:r>
      </w:ins>
      <w:ins w:id="6" w:date="2016-11-04T13:23:00Z" w:author="Oslene Carrington">
        <w:r>
          <w:rPr>
            <w:rtl w:val="0"/>
            <w:lang w:val="en-US"/>
          </w:rPr>
          <w:t>“</w:t>
        </w:r>
      </w:ins>
      <w:ins w:id="7" w:date="2016-11-04T13:23:00Z" w:author="Oslene Carrington">
        <w:r>
          <w:rPr>
            <w:rtl w:val="0"/>
            <w:lang w:val="en-US"/>
          </w:rPr>
          <w:t>work product</w:t>
        </w:r>
      </w:ins>
      <w:ins w:id="8" w:date="2016-11-04T13:23:00Z" w:author="Oslene Carrington">
        <w:r>
          <w:rPr>
            <w:rtl w:val="0"/>
            <w:lang w:val="en-US"/>
          </w:rPr>
          <w:t xml:space="preserve">” </w:t>
        </w:r>
      </w:ins>
      <w:ins w:id="9" w:date="2016-11-04T13:23:00Z" w:author="Oslene Carrington">
        <w:r>
          <w:rPr>
            <w:rtl w:val="0"/>
            <w:lang w:val="en-US"/>
          </w:rPr>
          <w:t>for students</w:t>
        </w:r>
      </w:ins>
      <w:ins w:id="10" w:date="2016-11-04T13:23:00Z" w:author="Oslene Carrington">
        <w:r>
          <w:rPr>
            <w:rtl w:val="0"/>
            <w:lang w:val="en-US"/>
          </w:rPr>
          <w:t xml:space="preserve">’ </w:t>
        </w:r>
      </w:ins>
      <w:ins w:id="11" w:date="2016-11-04T13:23:00Z" w:author="Oslene Carrington">
        <w:r>
          <w:rPr>
            <w:rtl w:val="0"/>
            <w:lang w:val="en-US"/>
          </w:rPr>
          <w:t xml:space="preserve">portfolios.  The primary objective is for students to prepare for, take and pass the Java 7 Programmer Certification.  </w:t>
        </w:r>
      </w:ins>
    </w:p>
    <w:p>
      <w:pPr>
        <w:pStyle w:val="Normal.0"/>
      </w:pPr>
    </w:p>
    <w:p>
      <w:pPr>
        <w:pStyle w:val="Normal.0"/>
      </w:pPr>
      <w:r>
        <w:rPr>
          <w:rtl w:val="0"/>
        </w:rPr>
        <w:t>Course Outline</w:t>
      </w:r>
    </w:p>
    <w:p>
      <w:pPr>
        <w:pStyle w:val="Normal.0"/>
      </w:pPr>
      <w:r>
        <w:rPr>
          <w:rtl w:val="0"/>
        </w:rPr>
        <w:t>==============</w:t>
      </w:r>
    </w:p>
    <w:p>
      <w:pPr>
        <w:pStyle w:val="Normal.0"/>
      </w:pP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Learn The Basics of The World Wide Web, Websites, and The Internet </w:t>
      </w:r>
    </w:p>
    <w:p>
      <w:pPr>
        <w:pStyle w:val="Normal.0"/>
      </w:pPr>
      <w:r>
        <w:rPr>
          <w:rtl w:val="0"/>
        </w:rPr>
        <w:t>------------------------------------------------------------------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Week 1</w:t>
      </w:r>
    </w:p>
    <w:p>
      <w:pPr>
        <w:pStyle w:val="Normal.0"/>
      </w:pPr>
      <w:r>
        <w:rPr>
          <w:rtl w:val="0"/>
        </w:rPr>
        <w:t>------</w:t>
      </w:r>
    </w:p>
    <w:p>
      <w:pPr>
        <w:pStyle w:val="Normal.0"/>
      </w:pPr>
      <w:r>
        <w:rPr>
          <w:rtl w:val="0"/>
        </w:rPr>
        <w:t>The Internet and The World Wide Web: What is the difference?</w:t>
      </w:r>
    </w:p>
    <w:p>
      <w:pPr>
        <w:pStyle w:val="Normal.0"/>
      </w:pPr>
      <w:r>
        <w:rPr>
          <w:rtl w:val="0"/>
        </w:rPr>
        <w:t>Duration: 1/4 day</w:t>
      </w:r>
    </w:p>
    <w:p>
      <w:pPr>
        <w:pStyle w:val="Normal.0"/>
      </w:pPr>
    </w:p>
    <w:p>
      <w:pPr>
        <w:pStyle w:val="Normal.0"/>
      </w:pP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Learn How to Build Static Websites using HTML and CSS</w:t>
      </w:r>
    </w:p>
    <w:p>
      <w:pPr>
        <w:pStyle w:val="Normal.0"/>
      </w:pPr>
      <w:r>
        <w:rPr>
          <w:rtl w:val="0"/>
        </w:rPr>
        <w:t>(4 3/4 days total)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Learn the Difference Between Static and Interactive Websites</w:t>
      </w:r>
    </w:p>
    <w:p>
      <w:pPr>
        <w:pStyle w:val="Normal.0"/>
      </w:pPr>
      <w:r>
        <w:rPr>
          <w:rtl w:val="0"/>
        </w:rPr>
        <w:t>Discuss Examples of Both Static and Interactive Websites Present on the World Wide Web</w:t>
      </w:r>
    </w:p>
    <w:p>
      <w:pPr>
        <w:pStyle w:val="Normal.0"/>
      </w:pPr>
      <w:r>
        <w:rPr>
          <w:rtl w:val="0"/>
        </w:rPr>
        <w:t>Duration: 1/4 day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Learn HTML - The Backbone of all Websites</w:t>
      </w:r>
    </w:p>
    <w:p>
      <w:pPr>
        <w:pStyle w:val="Normal.0"/>
      </w:pPr>
      <w:r>
        <w:rPr>
          <w:rtl w:val="0"/>
        </w:rPr>
        <w:t>Duration: 1 1/2 days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Make Your HTML-Only Website Look Nice(r) with CSS</w:t>
      </w:r>
    </w:p>
    <w:p>
      <w:pPr>
        <w:pStyle w:val="Normal.0"/>
      </w:pPr>
      <w:r>
        <w:rPr>
          <w:rtl w:val="0"/>
        </w:rPr>
        <w:t>Duration: 3 days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Week 2-3</w:t>
      </w:r>
    </w:p>
    <w:p>
      <w:pPr>
        <w:pStyle w:val="Normal.0"/>
      </w:pPr>
      <w:r>
        <w:rPr>
          <w:rtl w:val="0"/>
        </w:rPr>
        <w:t>--------</w:t>
      </w:r>
    </w:p>
    <w:p>
      <w:pPr>
        <w:pStyle w:val="Normal.0"/>
        <w:numPr>
          <w:ilvl w:val="0"/>
          <w:numId w:val="7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Learn How to Build Interactive Websites using HTML, CSS, Javascript, and JQuery (7 days total)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Learn How JavaScript Makes Your HTML and CSS-only Website Respond to User Actions</w:t>
      </w:r>
    </w:p>
    <w:p>
      <w:pPr>
        <w:pStyle w:val="Normal.0"/>
      </w:pPr>
      <w:r>
        <w:rPr>
          <w:rtl w:val="0"/>
        </w:rPr>
        <w:t>Duration: 1/4 days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What is The Document Object Model (DOM)?</w:t>
      </w:r>
    </w:p>
    <w:p>
      <w:pPr>
        <w:pStyle w:val="Normal.0"/>
      </w:pPr>
      <w:r>
        <w:rPr>
          <w:rtl w:val="0"/>
        </w:rPr>
        <w:t>Duration: 1/4 days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Learn To Use Javascript to Interact with the DOM and the HTML and CSS Code in Your Website</w:t>
      </w:r>
    </w:p>
    <w:p>
      <w:pPr>
        <w:pStyle w:val="Normal.0"/>
      </w:pPr>
      <w:r>
        <w:rPr>
          <w:rtl w:val="0"/>
        </w:rPr>
        <w:t>Duration: 3 1/2 days</w:t>
      </w:r>
    </w:p>
    <w:p>
      <w:pPr>
        <w:pStyle w:val="Normal.0"/>
        <w:rPr>
          <w:ins w:id="12" w:date="2016-11-04T13:32:00Z" w:author="Oslene Carrington"/>
        </w:rPr>
      </w:pPr>
    </w:p>
    <w:p>
      <w:pPr>
        <w:pStyle w:val="Normal.0"/>
      </w:pPr>
    </w:p>
    <w:p>
      <w:pPr>
        <w:pStyle w:val="Normal.0"/>
        <w:ind w:left="360" w:firstLine="0"/>
        <w:rPr>
          <w:b w:val="1"/>
          <w:bCs w:val="1"/>
        </w:rPr>
      </w:pPr>
      <w:ins w:id="13" w:date="2016-11-04T13:32:00Z" w:author="Oslene Carrington">
        <w:r>
          <w:rPr>
            <w:b w:val="1"/>
            <w:bCs w:val="1"/>
            <w:rtl w:val="0"/>
            <w:lang w:val="en-US"/>
          </w:rPr>
          <w:t xml:space="preserve">4. </w:t>
        </w:r>
      </w:ins>
      <w:r>
        <w:rPr>
          <w:b w:val="1"/>
          <w:bCs w:val="1"/>
          <w:rtl w:val="0"/>
          <w:lang w:val="en-US"/>
        </w:rPr>
        <w:t>What is JQuery?</w:t>
      </w:r>
    </w:p>
    <w:p>
      <w:pPr>
        <w:pStyle w:val="Normal.0"/>
      </w:pPr>
      <w:r>
        <w:rPr>
          <w:rtl w:val="0"/>
        </w:rPr>
        <w:t>Why Use JQuery Instead of Plain Javascript When Accessing the DOM?</w:t>
      </w:r>
    </w:p>
    <w:p>
      <w:pPr>
        <w:pStyle w:val="Normal.0"/>
      </w:pPr>
      <w:r>
        <w:rPr>
          <w:rtl w:val="0"/>
        </w:rPr>
        <w:t>Duration: 1/4 day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Learn How to Build Interactive Websites using HTML, CSS, Javascript, and JQuery</w:t>
      </w:r>
    </w:p>
    <w:p>
      <w:pPr>
        <w:pStyle w:val="Normal.0"/>
      </w:pPr>
      <w:r>
        <w:rPr>
          <w:rtl w:val="0"/>
        </w:rPr>
        <w:t>Duration: 2 days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JQuery vs Javascript Website Showdown: Do Different Browsers Behave Differently?</w:t>
      </w:r>
    </w:p>
    <w:p>
      <w:pPr>
        <w:pStyle w:val="Normal.0"/>
      </w:pPr>
      <w:r>
        <w:rPr>
          <w:rtl w:val="0"/>
        </w:rPr>
        <w:t>Duration: 1/2 day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Beyond JQuery: Other Javascript Libraries and Frameworks Used for Building Interactive Websites</w:t>
      </w:r>
    </w:p>
    <w:p>
      <w:pPr>
        <w:pStyle w:val="Normal.0"/>
      </w:pPr>
      <w:r>
        <w:rPr>
          <w:rtl w:val="0"/>
        </w:rPr>
        <w:t>Duration: 1/4 day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Weeks 3-7</w:t>
      </w:r>
    </w:p>
    <w:p>
      <w:pPr>
        <w:pStyle w:val="Normal.0"/>
      </w:pPr>
      <w:r>
        <w:rPr>
          <w:rtl w:val="0"/>
        </w:rPr>
        <w:t>---------</w:t>
      </w:r>
    </w:p>
    <w:p>
      <w:pPr>
        <w:pStyle w:val="Normal.0"/>
        <w:ind w:left="709" w:firstLine="0"/>
        <w:rPr>
          <w:b w:val="1"/>
          <w:bCs w:val="1"/>
        </w:rPr>
      </w:pPr>
      <w:ins w:id="14" w:date="2016-11-04T13:35:00Z" w:author="Oslene Carrington">
        <w:r>
          <w:rPr>
            <w:b w:val="1"/>
            <w:bCs w:val="1"/>
            <w:rtl w:val="0"/>
            <w:lang w:val="en-US"/>
          </w:rPr>
          <w:t xml:space="preserve">7. </w:t>
        </w:r>
      </w:ins>
      <w:r>
        <w:rPr>
          <w:b w:val="1"/>
          <w:bCs w:val="1"/>
          <w:rtl w:val="0"/>
          <w:lang w:val="en-US"/>
        </w:rPr>
        <w:t>Learn How to Build Websites That Can Create, Read, Update, and Delete Data using HTML, CSS, Javascript, JQuery, Java and an Oracle SQL database</w:t>
      </w:r>
    </w:p>
    <w:p>
      <w:pPr>
        <w:pStyle w:val="Normal.0"/>
      </w:pPr>
      <w:r>
        <w:rPr>
          <w:rtl w:val="0"/>
        </w:rPr>
        <w:t>Duration (23 days total)</w:t>
      </w:r>
    </w:p>
    <w:p>
      <w:pPr>
        <w:pStyle w:val="Normal.0"/>
      </w:pPr>
    </w:p>
    <w:p>
      <w:pPr>
        <w:pStyle w:val="Normal.0"/>
      </w:pP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How does Java Let Me Add Logic To My Website?</w:t>
      </w:r>
    </w:p>
    <w:p>
      <w:pPr>
        <w:pStyle w:val="Normal.0"/>
      </w:pPr>
      <w:r>
        <w:rPr>
          <w:rtl w:val="0"/>
        </w:rPr>
        <w:t>Programming Java using the Eclipse IDE (Integrated Development Environment)</w:t>
      </w:r>
    </w:p>
    <w:p>
      <w:pPr>
        <w:pStyle w:val="Normal.0"/>
      </w:pPr>
      <w:r>
        <w:rPr>
          <w:rtl w:val="0"/>
        </w:rPr>
        <w:t>Duration: 1/2 days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Fundamentals of the Java Programming Language</w:t>
      </w:r>
    </w:p>
    <w:p>
      <w:pPr>
        <w:pStyle w:val="Normal.0"/>
      </w:pPr>
      <w:r>
        <w:rPr>
          <w:rtl w:val="0"/>
        </w:rPr>
        <w:t>Define the scope of variables in Java Programs</w:t>
      </w:r>
    </w:p>
    <w:p>
      <w:pPr>
        <w:pStyle w:val="Normal.0"/>
      </w:pPr>
      <w:r>
        <w:rPr>
          <w:rtl w:val="0"/>
        </w:rPr>
        <w:t>Define the structure of a Java class</w:t>
      </w:r>
    </w:p>
    <w:p>
      <w:pPr>
        <w:pStyle w:val="Normal.0"/>
      </w:pPr>
      <w:r>
        <w:rPr>
          <w:rtl w:val="0"/>
        </w:rPr>
        <w:t>Create executable Java applications</w:t>
      </w:r>
    </w:p>
    <w:p>
      <w:pPr>
        <w:pStyle w:val="Normal.0"/>
      </w:pPr>
      <w:r>
        <w:rPr>
          <w:rtl w:val="0"/>
        </w:rPr>
        <w:t>How To Run Java Programs from the Command Line</w:t>
      </w:r>
    </w:p>
    <w:p>
      <w:pPr>
        <w:pStyle w:val="Normal.0"/>
      </w:pPr>
      <w:r>
        <w:rPr>
          <w:rtl w:val="0"/>
        </w:rPr>
        <w:t>Using Object Orientation in Java</w:t>
      </w:r>
    </w:p>
    <w:p>
      <w:pPr>
        <w:pStyle w:val="Normal.0"/>
      </w:pPr>
      <w:r>
        <w:rPr>
          <w:rtl w:val="0"/>
        </w:rPr>
        <w:t>Working with Java Data Types</w:t>
      </w:r>
    </w:p>
    <w:p>
      <w:pPr>
        <w:pStyle w:val="Normal.0"/>
      </w:pPr>
      <w:r>
        <w:rPr>
          <w:rtl w:val="0"/>
        </w:rPr>
        <w:t>Creating and Using Arrays</w:t>
      </w:r>
    </w:p>
    <w:p>
      <w:pPr>
        <w:pStyle w:val="Normal.0"/>
      </w:pPr>
      <w:r>
        <w:rPr>
          <w:rtl w:val="0"/>
        </w:rPr>
        <w:t>Operators, Loops, and Decision Constructs</w:t>
      </w:r>
    </w:p>
    <w:p>
      <w:pPr>
        <w:pStyle w:val="Normal.0"/>
      </w:pPr>
      <w:r>
        <w:rPr>
          <w:rtl w:val="0"/>
        </w:rPr>
        <w:t>Constructors, Methods and Encapsulation</w:t>
      </w:r>
    </w:p>
    <w:p>
      <w:pPr>
        <w:pStyle w:val="Normal.0"/>
      </w:pPr>
      <w:r>
        <w:rPr>
          <w:rtl w:val="0"/>
        </w:rPr>
        <w:t>Inheritance in Java</w:t>
      </w:r>
    </w:p>
    <w:p>
      <w:pPr>
        <w:pStyle w:val="Normal.0"/>
      </w:pPr>
      <w:r>
        <w:rPr>
          <w:rtl w:val="0"/>
        </w:rPr>
        <w:t>Poymorphism, Abstract classes and Interfaces</w:t>
      </w:r>
    </w:p>
    <w:p>
      <w:pPr>
        <w:pStyle w:val="Normal.0"/>
      </w:pPr>
      <w:r>
        <w:rPr>
          <w:rtl w:val="0"/>
        </w:rPr>
        <w:t>Handling Exceptions</w:t>
      </w:r>
    </w:p>
    <w:p>
      <w:pPr>
        <w:pStyle w:val="Normal.0"/>
      </w:pPr>
      <w:r>
        <w:rPr>
          <w:rtl w:val="0"/>
        </w:rPr>
        <w:t>Working with the Java API</w:t>
      </w:r>
    </w:p>
    <w:p>
      <w:pPr>
        <w:pStyle w:val="Normal.0"/>
      </w:pPr>
      <w:r>
        <w:rPr>
          <w:rtl w:val="0"/>
        </w:rPr>
        <w:t>Duration: 15 1/2 days</w:t>
      </w:r>
    </w:p>
    <w:p>
      <w:pPr>
        <w:pStyle w:val="Normal.0"/>
      </w:pPr>
    </w:p>
    <w:p>
      <w:pPr>
        <w:pStyle w:val="Normal.0"/>
      </w:pPr>
      <w:ins w:id="15" w:date="2016-11-04T13:36:00Z" w:author="Oslene Carrington">
        <w:r>
          <w:rPr>
            <w:b w:val="1"/>
            <w:bCs w:val="1"/>
            <w:rtl w:val="0"/>
            <w:lang w:val="en-US"/>
          </w:rPr>
          <w:t xml:space="preserve">9. </w:t>
        </w:r>
      </w:ins>
      <w:r>
        <w:rPr>
          <w:b w:val="1"/>
          <w:bCs w:val="1"/>
          <w:rtl w:val="0"/>
          <w:lang w:val="en-US"/>
        </w:rPr>
        <w:t>Learn How to Deploy Websites You've Built So That They are Accessible to Everyone with an</w:t>
      </w:r>
      <w:r>
        <w:rPr>
          <w:rtl w:val="0"/>
        </w:rPr>
        <w:t xml:space="preserve"> Internet Connection </w:t>
      </w:r>
    </w:p>
    <w:p>
      <w:pPr>
        <w:pStyle w:val="Normal.0"/>
      </w:pPr>
      <w:r>
        <w:rPr>
          <w:rtl w:val="0"/>
        </w:rPr>
        <w:t>Introduction to the Play Framework</w:t>
      </w:r>
    </w:p>
    <w:p>
      <w:pPr>
        <w:pStyle w:val="Normal.0"/>
      </w:pPr>
      <w:r>
        <w:rPr>
          <w:rtl w:val="0"/>
        </w:rPr>
        <w:t>Deploying Websites using Java and the Play Framework</w:t>
      </w:r>
    </w:p>
    <w:p>
      <w:pPr>
        <w:pStyle w:val="Normal.0"/>
      </w:pPr>
      <w:r>
        <w:rPr>
          <w:rtl w:val="0"/>
        </w:rPr>
        <w:t>Duration: 2 days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What is a Relational Database?</w:t>
      </w:r>
    </w:p>
    <w:p>
      <w:pPr>
        <w:pStyle w:val="Normal.0"/>
      </w:pPr>
      <w:r>
        <w:rPr>
          <w:rtl w:val="0"/>
        </w:rPr>
        <w:t>What Types of Problems Do Relational Databases Solve?</w:t>
      </w:r>
    </w:p>
    <w:p>
      <w:pPr>
        <w:pStyle w:val="Normal.0"/>
      </w:pPr>
      <w:r>
        <w:rPr>
          <w:rtl w:val="0"/>
        </w:rPr>
        <w:t>How Do We Design A Relational Database?</w:t>
      </w:r>
    </w:p>
    <w:p>
      <w:pPr>
        <w:pStyle w:val="Normal.0"/>
      </w:pPr>
      <w:r>
        <w:rPr>
          <w:rtl w:val="0"/>
        </w:rPr>
        <w:t>Duration: 1 day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SQL: The Programming Language of Relational Databases</w:t>
      </w:r>
    </w:p>
    <w:p>
      <w:pPr>
        <w:pStyle w:val="Normal.0"/>
      </w:pPr>
      <w:r>
        <w:rPr>
          <w:rtl w:val="0"/>
        </w:rPr>
        <w:t>Using SQL to Query Relational Databases and Create, Read, Update, and Delete User Data</w:t>
      </w:r>
    </w:p>
    <w:p>
      <w:pPr>
        <w:pStyle w:val="Normal.0"/>
      </w:pPr>
      <w:r>
        <w:rPr>
          <w:rtl w:val="0"/>
        </w:rPr>
        <w:t>Duration: 2 days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Using HTML, CSS, Javascript, JQuery, Java and an Oracle SQL database to Create, Read, Update, and Delete User Data via Websites</w:t>
      </w:r>
    </w:p>
    <w:p>
      <w:pPr>
        <w:pStyle w:val="Normal.0"/>
      </w:pPr>
      <w:r>
        <w:rPr>
          <w:rtl w:val="0"/>
        </w:rPr>
        <w:t>Duration: 2 days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Weeks 8-10</w:t>
      </w:r>
    </w:p>
    <w:p>
      <w:pPr>
        <w:pStyle w:val="Normal.0"/>
      </w:pPr>
      <w:r>
        <w:rPr>
          <w:rtl w:val="0"/>
        </w:rPr>
        <w:t>Prepare for the Oracle SQL Fundamentals Exam (1Z0-061) after completion of the course.</w:t>
      </w:r>
    </w:p>
    <w:p>
      <w:pPr>
        <w:pStyle w:val="Normal.0"/>
      </w:pPr>
      <w:r>
        <w:rPr>
          <w:rtl w:val="0"/>
        </w:rPr>
        <w:t>Overview of Oracle Database 12c and Related Products</w:t>
      </w:r>
    </w:p>
    <w:p>
      <w:pPr>
        <w:pStyle w:val="Normal.0"/>
      </w:pPr>
      <w:r>
        <w:rPr>
          <w:rtl w:val="0"/>
        </w:rPr>
        <w:t>Overview of relational database management concepts and terminologies</w:t>
      </w:r>
    </w:p>
    <w:p>
      <w:pPr>
        <w:pStyle w:val="Normal.0"/>
      </w:pPr>
      <w:r>
        <w:rPr>
          <w:rtl w:val="0"/>
        </w:rPr>
        <w:t>Introduction</w:t>
      </w:r>
    </w:p>
    <w:p>
      <w:pPr>
        <w:pStyle w:val="Normal.0"/>
      </w:pPr>
      <w:r>
        <w:rPr>
          <w:rtl w:val="0"/>
        </w:rPr>
        <w:t xml:space="preserve">• </w:t>
      </w:r>
      <w:r>
        <w:rPr>
          <w:rtl w:val="0"/>
        </w:rPr>
        <w:t>Data vs. information</w:t>
      </w:r>
    </w:p>
    <w:p>
      <w:pPr>
        <w:pStyle w:val="Normal.0"/>
      </w:pPr>
      <w:r>
        <w:rPr>
          <w:rtl w:val="0"/>
        </w:rPr>
        <w:t xml:space="preserve">• </w:t>
      </w:r>
      <w:r>
        <w:rPr>
          <w:rtl w:val="0"/>
        </w:rPr>
        <w:t>History of the database</w:t>
      </w:r>
    </w:p>
    <w:p>
      <w:pPr>
        <w:pStyle w:val="Normal.0"/>
      </w:pPr>
      <w:r>
        <w:rPr>
          <w:rtl w:val="0"/>
        </w:rPr>
        <w:t xml:space="preserve">• </w:t>
      </w:r>
      <w:r>
        <w:rPr>
          <w:rtl w:val="0"/>
        </w:rPr>
        <w:t>Major transformations in computing</w:t>
      </w:r>
    </w:p>
    <w:p>
      <w:pPr>
        <w:pStyle w:val="Normal.0"/>
      </w:pPr>
      <w:r>
        <w:rPr>
          <w:rtl w:val="0"/>
        </w:rPr>
        <w:t>What is Data Modeling?</w:t>
      </w:r>
    </w:p>
    <w:p>
      <w:pPr>
        <w:pStyle w:val="Normal.0"/>
      </w:pPr>
      <w:r>
        <w:rPr>
          <w:rtl w:val="0"/>
        </w:rPr>
        <w:t xml:space="preserve">• </w:t>
      </w:r>
      <w:r>
        <w:rPr>
          <w:rtl w:val="0"/>
        </w:rPr>
        <w:t>Conceptual &amp; physical models</w:t>
      </w:r>
    </w:p>
    <w:p>
      <w:pPr>
        <w:pStyle w:val="Normal.0"/>
      </w:pPr>
      <w:r>
        <w:rPr>
          <w:rtl w:val="0"/>
        </w:rPr>
        <w:t xml:space="preserve">• </w:t>
      </w:r>
      <w:r>
        <w:rPr>
          <w:rtl w:val="0"/>
        </w:rPr>
        <w:t>Entities, instances, attributes and identifiers</w:t>
      </w:r>
    </w:p>
    <w:p>
      <w:pPr>
        <w:pStyle w:val="Normal.0"/>
      </w:pPr>
      <w:r>
        <w:rPr>
          <w:rtl w:val="0"/>
        </w:rPr>
        <w:t xml:space="preserve">• </w:t>
      </w:r>
      <w:r>
        <w:rPr>
          <w:rtl w:val="0"/>
        </w:rPr>
        <w:t>Entity relationship modeling and ERDs</w:t>
      </w:r>
    </w:p>
    <w:p>
      <w:pPr>
        <w:pStyle w:val="Normal.0"/>
      </w:pPr>
      <w:r>
        <w:rPr>
          <w:rtl w:val="0"/>
        </w:rPr>
        <w:t>Entity Relationship Diagramming</w:t>
      </w:r>
    </w:p>
    <w:p>
      <w:pPr>
        <w:pStyle w:val="Normal.0"/>
      </w:pPr>
      <w:r>
        <w:rPr>
          <w:rtl w:val="0"/>
        </w:rPr>
        <w:t xml:space="preserve">• </w:t>
      </w:r>
      <w:r>
        <w:rPr>
          <w:rtl w:val="0"/>
        </w:rPr>
        <w:t>Identifying relationships</w:t>
      </w:r>
    </w:p>
    <w:p>
      <w:pPr>
        <w:pStyle w:val="Normal.0"/>
      </w:pPr>
      <w:r>
        <w:rPr>
          <w:rtl w:val="0"/>
        </w:rPr>
        <w:t xml:space="preserve">• </w:t>
      </w:r>
      <w:r>
        <w:rPr>
          <w:rtl w:val="0"/>
        </w:rPr>
        <w:t>ER diagramming conventions</w:t>
      </w:r>
    </w:p>
    <w:p>
      <w:pPr>
        <w:pStyle w:val="Normal.0"/>
      </w:pPr>
      <w:r>
        <w:rPr>
          <w:rtl w:val="0"/>
        </w:rPr>
        <w:t xml:space="preserve">• </w:t>
      </w:r>
      <w:r>
        <w:rPr>
          <w:rtl w:val="0"/>
        </w:rPr>
        <w:t>Speaking ERD and drawing relationships</w:t>
      </w:r>
    </w:p>
    <w:p>
      <w:pPr>
        <w:pStyle w:val="Normal.0"/>
      </w:pPr>
      <w:r>
        <w:rPr>
          <w:rtl w:val="0"/>
        </w:rPr>
        <w:t>Identify the major structural components of the Oracle Database 12c</w:t>
      </w:r>
    </w:p>
    <w:p>
      <w:pPr>
        <w:pStyle w:val="Normal.0"/>
      </w:pPr>
      <w:r>
        <w:rPr>
          <w:rtl w:val="0"/>
        </w:rPr>
        <w:t>Create tables to store data</w:t>
      </w:r>
    </w:p>
    <w:p>
      <w:pPr>
        <w:pStyle w:val="Normal.0"/>
      </w:pPr>
      <w:r>
        <w:rPr>
          <w:rtl w:val="0"/>
        </w:rPr>
        <w:t>Truncate data</w:t>
      </w:r>
    </w:p>
    <w:p>
      <w:pPr>
        <w:pStyle w:val="Normal.0"/>
      </w:pPr>
      <w:r>
        <w:rPr>
          <w:rtl w:val="0"/>
        </w:rPr>
        <w:t>Insert rows into a table</w:t>
      </w:r>
    </w:p>
    <w:p>
      <w:pPr>
        <w:pStyle w:val="Normal.0"/>
      </w:pPr>
      <w:r>
        <w:rPr>
          <w:rtl w:val="0"/>
        </w:rPr>
        <w:t>Update rows in a table</w:t>
      </w:r>
    </w:p>
    <w:p>
      <w:pPr>
        <w:pStyle w:val="Normal.0"/>
      </w:pPr>
      <w:r>
        <w:rPr>
          <w:rtl w:val="0"/>
        </w:rPr>
        <w:t>Delete rows from a table</w:t>
      </w:r>
    </w:p>
    <w:p>
      <w:pPr>
        <w:pStyle w:val="Normal.0"/>
      </w:pPr>
      <w:r>
        <w:rPr>
          <w:rtl w:val="0"/>
        </w:rPr>
        <w:t>Create reports of aggregated data</w:t>
      </w:r>
    </w:p>
    <w:p>
      <w:pPr>
        <w:pStyle w:val="Normal.0"/>
      </w:pPr>
      <w:r>
        <w:rPr>
          <w:rtl w:val="0"/>
        </w:rPr>
        <w:t>Build a SELECT statement to retrieve data from an Oracle Database table</w:t>
      </w:r>
    </w:p>
    <w:p>
      <w:pPr>
        <w:pStyle w:val="Normal.0"/>
      </w:pPr>
      <w:r>
        <w:rPr>
          <w:rtl w:val="0"/>
        </w:rPr>
        <w:t>Restricting and Sorting Data</w:t>
      </w:r>
    </w:p>
    <w:p>
      <w:pPr>
        <w:pStyle w:val="Normal.0"/>
      </w:pPr>
      <w:r>
        <w:rPr>
          <w:rtl w:val="0"/>
        </w:rPr>
        <w:t>Using the WHERE Clause</w:t>
      </w:r>
    </w:p>
    <w:p>
      <w:pPr>
        <w:pStyle w:val="Normal.0"/>
      </w:pPr>
      <w:r>
        <w:rPr>
          <w:rtl w:val="0"/>
        </w:rPr>
        <w:t xml:space="preserve">• </w:t>
      </w:r>
      <w:r>
        <w:rPr>
          <w:rtl w:val="0"/>
        </w:rPr>
        <w:t>Working with columns, characters, and rows</w:t>
      </w:r>
    </w:p>
    <w:p>
      <w:pPr>
        <w:pStyle w:val="Normal.0"/>
      </w:pPr>
      <w:r>
        <w:rPr>
          <w:rtl w:val="0"/>
        </w:rPr>
        <w:t xml:space="preserve">• </w:t>
      </w:r>
      <w:r>
        <w:rPr>
          <w:rtl w:val="0"/>
        </w:rPr>
        <w:t>Limit rows selected</w:t>
      </w:r>
    </w:p>
    <w:p>
      <w:pPr>
        <w:pStyle w:val="Normal.0"/>
      </w:pPr>
      <w:r>
        <w:rPr>
          <w:rtl w:val="0"/>
        </w:rPr>
        <w:t xml:space="preserve">• </w:t>
      </w:r>
      <w:r>
        <w:rPr>
          <w:rtl w:val="0"/>
        </w:rPr>
        <w:t xml:space="preserve">Comparison operators </w:t>
      </w:r>
    </w:p>
    <w:p>
      <w:pPr>
        <w:pStyle w:val="Normal.0"/>
      </w:pPr>
      <w:r>
        <w:rPr>
          <w:rtl w:val="0"/>
        </w:rPr>
        <w:t>Use the ORDER BY clause to sort SQL query results</w:t>
      </w:r>
    </w:p>
    <w:p>
      <w:pPr>
        <w:pStyle w:val="Normal.0"/>
      </w:pPr>
      <w:r>
        <w:rPr>
          <w:rtl w:val="0"/>
        </w:rPr>
        <w:t>Limit the rows that are retrieved by a query</w:t>
      </w:r>
    </w:p>
    <w:p>
      <w:pPr>
        <w:pStyle w:val="Normal.0"/>
      </w:pPr>
      <w:r>
        <w:rPr>
          <w:rtl w:val="0"/>
        </w:rPr>
        <w:t>Use ampersand substitution to restrict and sort output at runtime</w:t>
      </w:r>
    </w:p>
    <w:p>
      <w:pPr>
        <w:pStyle w:val="Normal.0"/>
      </w:pPr>
      <w:r>
        <w:rPr>
          <w:rtl w:val="0"/>
        </w:rPr>
        <w:t>Use SQL row limiting clause</w:t>
      </w:r>
    </w:p>
    <w:p>
      <w:pPr>
        <w:pStyle w:val="Normal.0"/>
      </w:pPr>
      <w:r>
        <w:rPr>
          <w:rtl w:val="0"/>
        </w:rPr>
        <w:t xml:space="preserve">Using Single-Row Functions to Customize Output </w:t>
      </w:r>
    </w:p>
    <w:p>
      <w:pPr>
        <w:pStyle w:val="Normal.0"/>
      </w:pPr>
      <w:r>
        <w:rPr>
          <w:rtl w:val="0"/>
        </w:rPr>
        <w:t>Use various types of functions available in SQL</w:t>
      </w:r>
    </w:p>
    <w:p>
      <w:pPr>
        <w:pStyle w:val="Normal.0"/>
      </w:pPr>
      <w:r>
        <w:rPr>
          <w:rtl w:val="0"/>
        </w:rPr>
        <w:t>Retrieve row and column data from tables</w:t>
      </w:r>
    </w:p>
    <w:p>
      <w:pPr>
        <w:pStyle w:val="Normal.0"/>
      </w:pPr>
      <w:r>
        <w:rPr>
          <w:rtl w:val="0"/>
        </w:rPr>
        <w:t>Build a database schema</w:t>
      </w:r>
    </w:p>
    <w:p>
      <w:pPr>
        <w:pStyle w:val="Normal.0"/>
      </w:pPr>
      <w:r>
        <w:rPr>
          <w:rtl w:val="0"/>
        </w:rPr>
        <w:t>Utilize views to display data</w:t>
      </w:r>
    </w:p>
    <w:p>
      <w:pPr>
        <w:pStyle w:val="Normal.0"/>
      </w:pPr>
      <w:r>
        <w:rPr>
          <w:rtl w:val="0"/>
        </w:rPr>
        <w:t>Manage schema objects</w:t>
      </w:r>
    </w:p>
    <w:p>
      <w:pPr>
        <w:pStyle w:val="Normal.0"/>
      </w:pPr>
      <w:r>
        <w:rPr>
          <w:rtl w:val="0"/>
        </w:rPr>
        <w:t>Write multiple-column sub-queries</w:t>
      </w:r>
    </w:p>
    <w:p>
      <w:pPr>
        <w:pStyle w:val="Normal.0"/>
      </w:pPr>
      <w:r>
        <w:rPr>
          <w:rtl w:val="0"/>
        </w:rPr>
        <w:t>Display data from multiple tables</w:t>
      </w:r>
    </w:p>
    <w:p>
      <w:pPr>
        <w:pStyle w:val="Normal.0"/>
      </w:pPr>
      <w:r>
        <w:rPr>
          <w:rtl w:val="0"/>
        </w:rPr>
        <w:t>Employ SQL functions to retrieve customized data</w:t>
      </w:r>
    </w:p>
    <w:p>
      <w:pPr>
        <w:pStyle w:val="Normal.0"/>
      </w:pPr>
      <w:r>
        <w:rPr>
          <w:rtl w:val="0"/>
        </w:rPr>
        <w:t>Create reports of sorted and restricted data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Introduction to JOINS</w:t>
      </w:r>
    </w:p>
    <w:p>
      <w:pPr>
        <w:pStyle w:val="Normal.0"/>
      </w:pPr>
      <w:r>
        <w:rPr>
          <w:rtl w:val="0"/>
        </w:rPr>
        <w:t>Natural join</w:t>
      </w:r>
    </w:p>
    <w:p>
      <w:pPr>
        <w:pStyle w:val="Normal.0"/>
      </w:pPr>
      <w:r>
        <w:rPr>
          <w:rtl w:val="0"/>
        </w:rPr>
        <w:t>Self-join</w:t>
      </w:r>
    </w:p>
    <w:p>
      <w:pPr>
        <w:pStyle w:val="Normal.0"/>
      </w:pPr>
      <w:r>
        <w:rPr>
          <w:rtl w:val="0"/>
        </w:rPr>
        <w:t>Non equi-joins</w:t>
      </w:r>
    </w:p>
    <w:p>
      <w:pPr>
        <w:pStyle w:val="Normal.0"/>
      </w:pPr>
      <w:r>
        <w:rPr>
          <w:rtl w:val="0"/>
        </w:rPr>
        <w:t>OUTER join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Duration (15 days total)</w:t>
      </w:r>
    </w:p>
    <w:p>
      <w:pPr>
        <w:pStyle w:val="Normal.0"/>
      </w:pPr>
      <w:r/>
    </w:p>
    <w:sectPr>
      <w:headerReference w:type="default" r:id="rId4"/>
      <w:footerReference w:type="default" r:id="rId5"/>
      <w:pgSz w:w="12240" w:h="15840" w:orient="portrait"/>
      <w:pgMar w:top="2521" w:right="1134" w:bottom="1693" w:left="1134" w:header="1134" w:footer="113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952"/>
        <w:tab w:val="clear" w:pos="9972"/>
      </w:tabs>
      <w:jc w:val="center"/>
    </w:pPr>
    <w:r>
      <w:rPr>
        <w:rtl w:val="0"/>
        <w:lang w:val="en-US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6</w:t>
    </w:r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6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</w:pPr>
  </w:p>
  <w:p>
    <w:pPr>
      <w:pStyle w:val="Normal.0"/>
    </w:pPr>
    <w:r>
      <w:rPr>
        <w:rtl w:val="0"/>
      </w:rPr>
      <w:t>Programming Acadent Schedule and Description, v2016-11-02</w:t>
    </w:r>
  </w:p>
  <w:p>
    <w:pPr>
      <w:pStyle w:val="Normal.0"/>
    </w:pPr>
    <w:r>
      <w:rPr>
        <w:rtl w:val="0"/>
      </w:rPr>
      <w:t>==================================================================</w:t>
    </w:r>
  </w:p>
  <w:p>
    <w:pPr>
      <w:pStyle w:val="Normal.0"/>
    </w:pPr>
    <w:r>
      <w:rPr>
        <w:rtl w:val="0"/>
      </w:rPr>
      <w:t>Prepared for York College, CUNY by Sean Reed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709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18"/>
        </w:tabs>
        <w:ind w:left="142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27"/>
        </w:tabs>
        <w:ind w:left="2138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36"/>
        </w:tabs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45"/>
        </w:tabs>
        <w:ind w:left="355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254"/>
        </w:tabs>
        <w:ind w:left="4265" w:hanging="2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963"/>
        </w:tabs>
        <w:ind w:left="4974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672"/>
        </w:tabs>
        <w:ind w:left="56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381"/>
        </w:tabs>
        <w:ind w:left="6392" w:hanging="1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num" w:pos="709"/>
        </w:tabs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18"/>
        </w:tabs>
        <w:ind w:left="142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27"/>
        </w:tabs>
        <w:ind w:left="2138" w:hanging="2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36"/>
        </w:tabs>
        <w:ind w:left="284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45"/>
        </w:tabs>
        <w:ind w:left="3556" w:hanging="31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254"/>
        </w:tabs>
        <w:ind w:left="4265" w:hanging="2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963"/>
        </w:tabs>
        <w:ind w:left="4974" w:hanging="29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672"/>
        </w:tabs>
        <w:ind w:left="5683" w:hanging="28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381"/>
        </w:tabs>
        <w:ind w:left="6392" w:hanging="19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num" w:pos="709"/>
        </w:tabs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18"/>
        </w:tabs>
        <w:ind w:left="142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27"/>
        </w:tabs>
        <w:ind w:left="2138" w:hanging="2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36"/>
        </w:tabs>
        <w:ind w:left="284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45"/>
        </w:tabs>
        <w:ind w:left="3556" w:hanging="31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254"/>
        </w:tabs>
        <w:ind w:left="4265" w:hanging="2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963"/>
        </w:tabs>
        <w:ind w:left="4974" w:hanging="29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672"/>
        </w:tabs>
        <w:ind w:left="5683" w:hanging="28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381"/>
        </w:tabs>
        <w:ind w:left="6392" w:hanging="19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trackRevisions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986"/>
        <w:tab w:val="right" w:pos="9972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